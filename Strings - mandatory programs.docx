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1---&gt; WAP to input a string and print the Square of all the Numbers in a String. Take care of special cases.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Input: wha4ts12ap1p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 16 1 4 144 1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2---&gt; WAP to take two strings and find the Cartesian product of those two.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Input: str1: abc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str2: ab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 a,a     a,b  </w:t>
        <w:tab/>
        <w:t xml:space="preserve">b,a </w:t>
        <w:tab/>
        <w:t xml:space="preserve">b,b</w:t>
        <w:tab/>
        <w:tab/>
        <w:t xml:space="preserve">c,a</w:t>
        <w:tab/>
        <w:tab/>
        <w:t xml:space="preserve">c,b</w:t>
        <w:tab/>
        <w:tab/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3---&gt; WAP to find the sum of all substrings of a string representing a number.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  : num = "1234"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 : 1670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Sum = 1 + 2 + 3 + 4 + 12 + 23 + 34 + 123 + 234 + 1234 </w:t>
      </w:r>
    </w:p>
    <w:sdt>
      <w:sdtPr>
        <w:tag w:val="goog_rdk_1"/>
      </w:sdtPr>
      <w:sdtContent>
        <w:p w:rsidR="00000000" w:rsidDel="00000000" w:rsidP="00000000" w:rsidRDefault="00000000" w:rsidRPr="00000000" w14:paraId="0000000E">
          <w:pPr>
            <w:spacing w:after="0" w:line="240" w:lineRule="auto"/>
            <w:rPr>
              <w:del w:author="Ms. Divya Ebenezer Nathaniel PESU-EC-CSE" w:id="0" w:date="2023-10-19T05:21:12Z"/>
            </w:rPr>
          </w:pPr>
          <w:r w:rsidDel="00000000" w:rsidR="00000000" w:rsidRPr="00000000">
            <w:rPr>
              <w:rtl w:val="0"/>
            </w:rPr>
            <w:t xml:space="preserve">    = 167</w:t>
          </w:r>
          <w:sdt>
            <w:sdtPr>
              <w:tag w:val="goog_rdk_0"/>
            </w:sdtPr>
            <w:sdtContent>
              <w:del w:author="Ms. Divya Ebenezer Nathaniel PESU-EC-CSE" w:id="0" w:date="2023-10-19T05:21:12Z">
                <w:r w:rsidDel="00000000" w:rsidR="00000000" w:rsidRPr="00000000">
                  <w:rPr>
                    <w:rtl w:val="0"/>
                  </w:rPr>
                  <w:delText xml:space="preserve">0</w:delText>
                </w:r>
              </w:del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F">
          <w:pPr>
            <w:spacing w:after="0" w:line="240" w:lineRule="auto"/>
            <w:rPr>
              <w:del w:author="Ms. Divya Ebenezer Nathaniel PESU-EC-CSE" w:id="0" w:date="2023-10-19T05:21:12Z"/>
            </w:rPr>
          </w:pPr>
          <w:sdt>
            <w:sdtPr>
              <w:tag w:val="goog_rdk_2"/>
            </w:sdtPr>
            <w:sdtContent>
              <w:del w:author="Ms. Divya Ebenezer Nathaniel PESU-EC-CSE" w:id="0" w:date="2023-10-19T05:21:12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10">
      <w:pPr>
        <w:spacing w:after="0" w:line="240" w:lineRule="auto"/>
        <w:rPr/>
      </w:pPr>
      <w:sdt>
        <w:sdtPr>
          <w:tag w:val="goog_rdk_4"/>
        </w:sdtPr>
        <w:sdtContent>
          <w:del w:author="Ms. Divya Ebenezer Nathaniel PESU-EC-CSE" w:id="0" w:date="2023-10-19T05:21:12Z">
            <w:r w:rsidDel="00000000" w:rsidR="00000000" w:rsidRPr="00000000">
              <w:rPr>
                <w:rtl w:val="0"/>
              </w:rPr>
              <w:delText xml:space="preserve">4</w:delText>
            </w:r>
          </w:del>
        </w:sdtContent>
      </w:sdt>
      <w:r w:rsidDel="00000000" w:rsidR="00000000" w:rsidRPr="00000000">
        <w:rPr>
          <w:rtl w:val="0"/>
        </w:rPr>
        <w:t xml:space="preserve">---&gt; Write a function to Accept a string  &amp; Swap the adjacent characters and make a new string.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5 --&gt; WAP to replace all occurrences of string YOU with I without using extra space.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Input:  YOU AND PES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 I AND PES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6---&gt; Program to find the addition of pair of elements from the given 2 strings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input: Sindhu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pai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 spiani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7---&gt; program to Check for a character in a given string without using builtin functions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8---&gt; Write a function to reverse a string using recursion and test the function.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9---&gt; Write a program to delete the characters from string1 which are present in string2.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input: string1: whatsapp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string2: wat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 hspp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10---&gt; Write a program to find if two strings are anagrams.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Anagrams: Same set of letters with different arrangements. Number of times a letter present in one string must be equal to the number of times the letter is present on another string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rPr>
              <w:ins w:author="Ms. Divya Ebenezer Nathaniel PESU-EC-CSE" w:id="1" w:date="2023-10-19T05:20:39Z"/>
            </w:rPr>
          </w:pPr>
          <w:sdt>
            <w:sdtPr>
              <w:tag w:val="goog_rdk_6"/>
            </w:sdtPr>
            <w:sdtContent>
              <w:ins w:author="Ms. Divya Ebenezer Nathaniel PESU-EC-CSE" w:id="1" w:date="2023-10-19T05:20:39Z">
                <w:r w:rsidDel="00000000" w:rsidR="00000000" w:rsidRPr="00000000">
                  <w:rPr>
                    <w:rtl w:val="0"/>
                  </w:rPr>
                  <w:t xml:space="preserve">3---&gt; WAP to find the sum of all substrings of a string representing a number.</w:t>
                </w:r>
              </w:ins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27">
          <w:pPr>
            <w:spacing w:after="0" w:line="240" w:lineRule="auto"/>
            <w:rPr>
              <w:ins w:author="Ms. Divya Ebenezer Nathaniel PESU-EC-CSE" w:id="1" w:date="2023-10-19T05:20:39Z"/>
            </w:rPr>
          </w:pPr>
          <w:sdt>
            <w:sdtPr>
              <w:tag w:val="goog_rdk_8"/>
            </w:sdtPr>
            <w:sdtContent>
              <w:ins w:author="Ms. Divya Ebenezer Nathaniel PESU-EC-CSE" w:id="1" w:date="2023-10-19T05:20:39Z">
                <w:r w:rsidDel="00000000" w:rsidR="00000000" w:rsidRPr="00000000">
                  <w:rPr>
                    <w:rtl w:val="0"/>
                  </w:rPr>
                  <w:t xml:space="preserve">Input  : num = "1234"</w:t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rPr>
              <w:ins w:author="Ms. Divya Ebenezer Nathaniel PESU-EC-CSE" w:id="1" w:date="2023-10-19T05:20:39Z"/>
            </w:rPr>
          </w:pPr>
          <w:sdt>
            <w:sdtPr>
              <w:tag w:val="goog_rdk_10"/>
            </w:sdtPr>
            <w:sdtContent>
              <w:ins w:author="Ms. Divya Ebenezer Nathaniel PESU-EC-CSE" w:id="1" w:date="2023-10-19T05:20:39Z">
                <w:r w:rsidDel="00000000" w:rsidR="00000000" w:rsidRPr="00000000">
                  <w:rPr>
                    <w:rtl w:val="0"/>
                  </w:rPr>
                  <w:t xml:space="preserve">Output : 1670</w:t>
                </w:r>
              </w:ins>
            </w:sdtContent>
          </w:sdt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ins w:author="Ms. Divya Ebenezer Nathaniel PESU-EC-CSE" w:id="1" w:date="2023-10-19T05:20:39Z"/>
            </w:rPr>
          </w:pPr>
          <w:sdt>
            <w:sdtPr>
              <w:tag w:val="goog_rdk_12"/>
            </w:sdtPr>
            <w:sdtContent>
              <w:ins w:author="Ms. Divya Ebenezer Nathaniel PESU-EC-CSE" w:id="1" w:date="2023-10-19T05:20:39Z">
                <w:r w:rsidDel="00000000" w:rsidR="00000000" w:rsidRPr="00000000">
                  <w:rPr>
                    <w:rtl w:val="0"/>
                  </w:rPr>
                  <w:t xml:space="preserve">Sum = 1 + 2 + 3 + 4 + 12 + 23 + 34 + 123 + 234 + 1234 </w:t>
                </w:r>
              </w:ins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ins w:author="Ms. Divya Ebenezer Nathaniel PESU-EC-CSE" w:id="1" w:date="2023-10-19T05:20:39Z"/>
            </w:rPr>
          </w:pPr>
          <w:sdt>
            <w:sdtPr>
              <w:tag w:val="goog_rdk_14"/>
            </w:sdtPr>
            <w:sdtContent>
              <w:ins w:author="Ms. Divya Ebenezer Nathaniel PESU-EC-CSE" w:id="1" w:date="2023-10-19T05:20:39Z">
                <w:r w:rsidDel="00000000" w:rsidR="00000000" w:rsidRPr="00000000">
                  <w:rPr>
                    <w:rtl w:val="0"/>
                  </w:rPr>
                  <w:t xml:space="preserve">    = 1670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b7CplduGbkrFUDnA3xcRMmqpQ==">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2023-10-08T01:38:00Z</dcterms:created>
  <dc:creator>Dell</dc:creator>
</cp:coreProperties>
</file>